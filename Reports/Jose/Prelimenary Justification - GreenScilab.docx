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5C4E4" w14:textId="77777777" w:rsidR="00D1508A" w:rsidRDefault="00EF0C16" w:rsidP="00EF0C16">
      <w:pPr>
        <w:jc w:val="right"/>
        <w:rPr>
          <w:rFonts w:ascii="Times New Roman" w:hAnsi="Times New Roman" w:cs="Times New Roman"/>
          <w:sz w:val="24"/>
          <w:szCs w:val="24"/>
          <w:lang w:val="en-US"/>
        </w:rPr>
      </w:pPr>
      <w:r>
        <w:rPr>
          <w:rFonts w:ascii="Times New Roman" w:hAnsi="Times New Roman" w:cs="Times New Roman"/>
          <w:sz w:val="24"/>
          <w:szCs w:val="24"/>
          <w:lang w:val="en-US"/>
        </w:rPr>
        <w:t>Navarro, Jose</w:t>
      </w:r>
    </w:p>
    <w:p w14:paraId="7EFF6459" w14:textId="77777777" w:rsidR="00EF0C16" w:rsidRDefault="00EF0C16" w:rsidP="00EF0C16">
      <w:pPr>
        <w:jc w:val="center"/>
        <w:rPr>
          <w:rFonts w:ascii="Times New Roman" w:hAnsi="Times New Roman" w:cs="Times New Roman"/>
          <w:sz w:val="24"/>
          <w:szCs w:val="24"/>
          <w:lang w:val="en-US"/>
        </w:rPr>
      </w:pPr>
      <w:r>
        <w:rPr>
          <w:rFonts w:ascii="Times New Roman" w:hAnsi="Times New Roman" w:cs="Times New Roman"/>
          <w:sz w:val="24"/>
          <w:szCs w:val="24"/>
          <w:lang w:val="en-US"/>
        </w:rPr>
        <w:t>Reasons for GreenScilab based on peer reviewed papers</w:t>
      </w:r>
    </w:p>
    <w:p w14:paraId="26B9A9F0" w14:textId="35578031" w:rsidR="00EF0C16" w:rsidRDefault="00EF0C16" w:rsidP="00EF0C16">
      <w:pPr>
        <w:rPr>
          <w:rFonts w:ascii="Times New Roman" w:hAnsi="Times New Roman" w:cs="Times New Roman"/>
          <w:sz w:val="24"/>
          <w:szCs w:val="24"/>
          <w:lang w:val="en-US"/>
        </w:rPr>
      </w:pPr>
      <w:r>
        <w:rPr>
          <w:rFonts w:ascii="Times New Roman" w:hAnsi="Times New Roman" w:cs="Times New Roman"/>
          <w:sz w:val="24"/>
          <w:szCs w:val="24"/>
          <w:lang w:val="en-US"/>
        </w:rPr>
        <w:t xml:space="preserve">     In this paper, I’ll explore the reasons for which I chose GreenScilab as the initial platform in order to conduct predictive growth simulations based on GreenLab model. I chose the GreenLab model due to its abstraction away from aesthetic and architectural detail in order to focus on the energetic production of biomass. </w:t>
      </w:r>
      <w:commentRangeStart w:id="0"/>
      <w:r>
        <w:rPr>
          <w:rFonts w:ascii="Times New Roman" w:hAnsi="Times New Roman" w:cs="Times New Roman"/>
          <w:sz w:val="24"/>
          <w:szCs w:val="24"/>
          <w:lang w:val="en-US"/>
        </w:rPr>
        <w:t xml:space="preserve">This was done since the majority of plants grown in </w:t>
      </w:r>
      <w:ins w:id="1" w:author="Edu" w:date="2016-11-28T23:40:00Z">
        <w:r w:rsidR="00042784">
          <w:rPr>
            <w:rFonts w:ascii="Times New Roman" w:hAnsi="Times New Roman" w:cs="Times New Roman"/>
            <w:sz w:val="24"/>
            <w:szCs w:val="24"/>
            <w:lang w:val="en-US"/>
          </w:rPr>
          <w:t>O</w:t>
        </w:r>
      </w:ins>
      <w:del w:id="2" w:author="Edu" w:date="2016-11-28T23:40:00Z">
        <w:r w:rsidDel="00042784">
          <w:rPr>
            <w:rFonts w:ascii="Times New Roman" w:hAnsi="Times New Roman" w:cs="Times New Roman"/>
            <w:sz w:val="24"/>
            <w:szCs w:val="24"/>
            <w:lang w:val="en-US"/>
          </w:rPr>
          <w:delText>o</w:delText>
        </w:r>
      </w:del>
      <w:r>
        <w:rPr>
          <w:rFonts w:ascii="Times New Roman" w:hAnsi="Times New Roman" w:cs="Times New Roman"/>
          <w:sz w:val="24"/>
          <w:szCs w:val="24"/>
          <w:lang w:val="en-US"/>
        </w:rPr>
        <w:t>penAg are intended to maximize their fruit or leaf biomass for harvesting</w:t>
      </w:r>
      <w:commentRangeEnd w:id="0"/>
      <w:r w:rsidR="00D75632">
        <w:rPr>
          <w:rStyle w:val="CommentReference"/>
        </w:rPr>
        <w:commentReference w:id="0"/>
      </w:r>
      <w:r>
        <w:rPr>
          <w:rFonts w:ascii="Times New Roman" w:hAnsi="Times New Roman" w:cs="Times New Roman"/>
          <w:sz w:val="24"/>
          <w:szCs w:val="24"/>
          <w:lang w:val="en-US"/>
        </w:rPr>
        <w:t xml:space="preserve">. Furthermore, GreenLab model revolves around numerical equations which can drastically increase computation time. For example according to P. De Reyeffe, </w:t>
      </w:r>
      <w:commentRangeStart w:id="3"/>
      <w:r>
        <w:rPr>
          <w:rFonts w:ascii="Times New Roman" w:hAnsi="Times New Roman" w:cs="Times New Roman"/>
          <w:sz w:val="24"/>
          <w:szCs w:val="24"/>
          <w:lang w:val="en-US"/>
        </w:rPr>
        <w:t>biomass for organelles is simply the product of sink weight to the general pool of biomass available for repartition</w:t>
      </w:r>
      <w:commentRangeEnd w:id="3"/>
      <w:r w:rsidR="00042784">
        <w:rPr>
          <w:rStyle w:val="CommentReference"/>
        </w:rPr>
        <w:commentReference w:id="3"/>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This is important since the point of conducting the simulations is to obtain large scale data labels </w:t>
      </w:r>
      <w:r w:rsidR="00DD557A">
        <w:rPr>
          <w:rFonts w:ascii="Times New Roman" w:hAnsi="Times New Roman" w:cs="Times New Roman"/>
          <w:sz w:val="24"/>
          <w:szCs w:val="24"/>
          <w:lang w:val="en-US"/>
        </w:rPr>
        <w:t xml:space="preserve">in order for supervised learning. </w:t>
      </w:r>
    </w:p>
    <w:p w14:paraId="3BB91C8D" w14:textId="77777777" w:rsidR="00DD557A" w:rsidRDefault="00DD557A" w:rsidP="00EF0C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commentRangeStart w:id="4"/>
      <w:r>
        <w:rPr>
          <w:rFonts w:ascii="Times New Roman" w:hAnsi="Times New Roman" w:cs="Times New Roman"/>
          <w:sz w:val="24"/>
          <w:szCs w:val="24"/>
          <w:lang w:val="en-US"/>
        </w:rPr>
        <w:t xml:space="preserve">GreenLab’s abstraction is sufficient for our purposes since it revolves around basic factors controlling photosynthesis and biomass repartition. Although other factors such as pH and salinity can affect plant growth and even organelle production, such factors vary widely per species of plant and it is beneficial to have a model that is applicable to all plants since they all rely on photosynthesis for biomass production. On the other hand, some assumptions that the GreenLab model makes can be limiting for our purposes of data collection. Since data collection will revolve around environment recipes and biomass production, it is important to have a model as dynamic as possible in the sense that the environmental factors can change often. </w:t>
      </w:r>
      <w:commentRangeEnd w:id="4"/>
      <w:r w:rsidR="00042784">
        <w:rPr>
          <w:rStyle w:val="CommentReference"/>
        </w:rPr>
        <w:commentReference w:id="4"/>
      </w:r>
      <w:r>
        <w:rPr>
          <w:rFonts w:ascii="Times New Roman" w:hAnsi="Times New Roman" w:cs="Times New Roman"/>
          <w:sz w:val="24"/>
          <w:szCs w:val="24"/>
          <w:lang w:val="en-US"/>
        </w:rPr>
        <w:t>But the GreenLab model limits temperature variability to averages throughout a growth cycle. This is done as to have a direct correlation between thermal time and biomass production, but it limits us to data points bounded by the number of growth cycles.</w:t>
      </w:r>
      <w:r>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w:t>
      </w:r>
      <w:commentRangeStart w:id="5"/>
      <w:r>
        <w:rPr>
          <w:rFonts w:ascii="Times New Roman" w:hAnsi="Times New Roman" w:cs="Times New Roman"/>
          <w:sz w:val="24"/>
          <w:szCs w:val="24"/>
          <w:lang w:val="en-US"/>
        </w:rPr>
        <w:t>We have two ways to address such problem: Modify basic GreenLab model as to make environmental changes continuous</w:t>
      </w:r>
      <w:r>
        <w:rPr>
          <w:rStyle w:val="FootnoteReference"/>
          <w:rFonts w:ascii="Times New Roman" w:hAnsi="Times New Roman" w:cs="Times New Roman"/>
          <w:sz w:val="24"/>
          <w:szCs w:val="24"/>
          <w:lang w:val="en-US"/>
        </w:rPr>
        <w:footnoteReference w:id="3"/>
      </w:r>
      <w:r w:rsidR="00077727">
        <w:rPr>
          <w:rFonts w:ascii="Times New Roman" w:hAnsi="Times New Roman" w:cs="Times New Roman"/>
          <w:sz w:val="24"/>
          <w:szCs w:val="24"/>
          <w:lang w:val="en-US"/>
        </w:rPr>
        <w:t xml:space="preserve">or to approximate a continuous model by shrinking the growth cycles and making them more frequent to have the effect of increasing the available data points that can be collected while maintaining modifications to the current GreenLab model as minimal as possible. </w:t>
      </w:r>
      <w:commentRangeEnd w:id="5"/>
      <w:r w:rsidR="00042784">
        <w:rPr>
          <w:rStyle w:val="CommentReference"/>
        </w:rPr>
        <w:commentReference w:id="5"/>
      </w:r>
    </w:p>
    <w:p w14:paraId="4789282F" w14:textId="297A13E1" w:rsidR="00077727" w:rsidRDefault="00077727" w:rsidP="00EF0C16">
      <w:pPr>
        <w:rPr>
          <w:rFonts w:ascii="Times New Roman" w:hAnsi="Times New Roman" w:cs="Times New Roman"/>
          <w:sz w:val="24"/>
          <w:szCs w:val="24"/>
          <w:lang w:val="en-US"/>
        </w:rPr>
      </w:pPr>
      <w:r>
        <w:rPr>
          <w:rFonts w:ascii="Times New Roman" w:hAnsi="Times New Roman" w:cs="Times New Roman"/>
          <w:sz w:val="24"/>
          <w:szCs w:val="24"/>
          <w:lang w:val="en-US"/>
        </w:rPr>
        <w:t xml:space="preserve">     Furthermore, the standard GreenLab model seems to not take into account senescence or extremities in growth (</w:t>
      </w:r>
      <w:commentRangeStart w:id="6"/>
      <w:ins w:id="7" w:author="Edu" w:date="2016-11-28T23:49:00Z">
        <w:r w:rsidR="00A43761">
          <w:rPr>
            <w:rFonts w:ascii="Times New Roman" w:hAnsi="Times New Roman" w:cs="Times New Roman"/>
            <w:sz w:val="24"/>
            <w:szCs w:val="24"/>
            <w:lang w:val="en-US"/>
          </w:rPr>
          <w:t>e.g.,</w:t>
        </w:r>
        <w:commentRangeEnd w:id="6"/>
        <w:r w:rsidR="00A43761">
          <w:rPr>
            <w:rStyle w:val="CommentReference"/>
          </w:rPr>
          <w:commentReference w:id="6"/>
        </w:r>
        <w:r w:rsidR="00A43761">
          <w:rPr>
            <w:rFonts w:ascii="Times New Roman" w:hAnsi="Times New Roman" w:cs="Times New Roman"/>
            <w:sz w:val="24"/>
            <w:szCs w:val="24"/>
            <w:lang w:val="en-US"/>
          </w:rPr>
          <w:t xml:space="preserve"> </w:t>
        </w:r>
      </w:ins>
      <w:del w:id="9" w:author="Edu" w:date="2016-11-28T23:49:00Z">
        <w:r w:rsidDel="00A43761">
          <w:rPr>
            <w:rFonts w:ascii="Times New Roman" w:hAnsi="Times New Roman" w:cs="Times New Roman"/>
            <w:sz w:val="24"/>
            <w:szCs w:val="24"/>
            <w:lang w:val="en-US"/>
          </w:rPr>
          <w:delText>E</w:delText>
        </w:r>
      </w:del>
      <w:ins w:id="10" w:author="Edu" w:date="2016-11-28T23:49:00Z">
        <w:r w:rsidR="00A43761">
          <w:rPr>
            <w:rFonts w:ascii="Times New Roman" w:hAnsi="Times New Roman" w:cs="Times New Roman"/>
            <w:sz w:val="24"/>
            <w:szCs w:val="24"/>
            <w:lang w:val="en-US"/>
          </w:rPr>
          <w:t>e</w:t>
        </w:r>
      </w:ins>
      <w:r>
        <w:rPr>
          <w:rFonts w:ascii="Times New Roman" w:hAnsi="Times New Roman" w:cs="Times New Roman"/>
          <w:sz w:val="24"/>
          <w:szCs w:val="24"/>
          <w:lang w:val="en-US"/>
        </w:rPr>
        <w:t xml:space="preserve">xtreme temperatures, extreme solar radiation, and extreme availability or lack of water negatively affecting the plant). Such parameters for a plant seem to </w:t>
      </w:r>
      <w:commentRangeStart w:id="11"/>
      <w:r>
        <w:rPr>
          <w:rFonts w:ascii="Times New Roman" w:hAnsi="Times New Roman" w:cs="Times New Roman"/>
          <w:sz w:val="24"/>
          <w:szCs w:val="24"/>
          <w:lang w:val="en-US"/>
        </w:rPr>
        <w:t>directly correlate to the actual genotype of plant</w:t>
      </w:r>
      <w:commentRangeEnd w:id="11"/>
      <w:r w:rsidR="00F21368">
        <w:rPr>
          <w:rStyle w:val="CommentReference"/>
        </w:rPr>
        <w:commentReference w:id="11"/>
      </w:r>
      <w:r>
        <w:rPr>
          <w:rFonts w:ascii="Times New Roman" w:hAnsi="Times New Roman" w:cs="Times New Roman"/>
          <w:sz w:val="24"/>
          <w:szCs w:val="24"/>
          <w:lang w:val="en-US"/>
        </w:rPr>
        <w:t xml:space="preserve">, hence it would be difficult to have a general recipe in the model that would address these issues. However, the GreenLab implementation that I’m considering for our purposes, </w:t>
      </w:r>
      <w:commentRangeStart w:id="12"/>
      <w:r>
        <w:rPr>
          <w:rFonts w:ascii="Times New Roman" w:hAnsi="Times New Roman" w:cs="Times New Roman"/>
          <w:sz w:val="24"/>
          <w:szCs w:val="24"/>
          <w:lang w:val="en-US"/>
        </w:rPr>
        <w:t>GreenScilab</w:t>
      </w:r>
      <w:commentRangeEnd w:id="12"/>
      <w:r w:rsidR="00522CCA">
        <w:rPr>
          <w:rStyle w:val="CommentReference"/>
        </w:rPr>
        <w:commentReference w:id="12"/>
      </w:r>
      <w:r>
        <w:rPr>
          <w:rFonts w:ascii="Times New Roman" w:hAnsi="Times New Roman" w:cs="Times New Roman"/>
          <w:sz w:val="24"/>
          <w:szCs w:val="24"/>
          <w:lang w:val="en-US"/>
        </w:rPr>
        <w:t>, seems to address such issues to a certain extent by allowing fitting to actual growth samples (biomass, dimensions of organelles, etc) as to take these parameters into account to a certain extent.</w:t>
      </w:r>
      <w:r>
        <w:rPr>
          <w:rStyle w:val="FootnoteReference"/>
          <w:rFonts w:ascii="Times New Roman" w:hAnsi="Times New Roman" w:cs="Times New Roman"/>
          <w:sz w:val="24"/>
          <w:szCs w:val="24"/>
          <w:lang w:val="en-US"/>
        </w:rPr>
        <w:footnoteReference w:id="4"/>
      </w:r>
      <w:ins w:id="13" w:author="Edu" w:date="2016-11-28T23:53:00Z">
        <w:r w:rsidR="00A06E09">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However, I hypothesize that such fitting parameters might not be sufficient for the model to </w:t>
      </w:r>
      <w:commentRangeStart w:id="14"/>
      <w:r>
        <w:rPr>
          <w:rFonts w:ascii="Times New Roman" w:hAnsi="Times New Roman" w:cs="Times New Roman"/>
          <w:sz w:val="24"/>
          <w:szCs w:val="24"/>
          <w:lang w:val="en-US"/>
        </w:rPr>
        <w:t>correctly say absurd temperatures would actually negatively affect the photosynthetic output</w:t>
      </w:r>
      <w:commentRangeEnd w:id="14"/>
      <w:r w:rsidR="00A06E09">
        <w:rPr>
          <w:rStyle w:val="CommentReference"/>
        </w:rPr>
        <w:commentReference w:id="14"/>
      </w:r>
      <w:r>
        <w:rPr>
          <w:rFonts w:ascii="Times New Roman" w:hAnsi="Times New Roman" w:cs="Times New Roman"/>
          <w:sz w:val="24"/>
          <w:szCs w:val="24"/>
          <w:lang w:val="en-US"/>
        </w:rPr>
        <w:t>.</w:t>
      </w:r>
      <w:r w:rsidR="006A1E40">
        <w:rPr>
          <w:rFonts w:ascii="Times New Roman" w:hAnsi="Times New Roman" w:cs="Times New Roman"/>
          <w:sz w:val="24"/>
          <w:szCs w:val="24"/>
          <w:lang w:val="en-US"/>
        </w:rPr>
        <w:t xml:space="preserve"> In such case, I plan to modify the GreenScilab model in order to take into account how temperature is correlated to </w:t>
      </w:r>
      <w:commentRangeStart w:id="15"/>
      <w:r w:rsidR="006A1E40">
        <w:rPr>
          <w:rFonts w:ascii="Times New Roman" w:hAnsi="Times New Roman" w:cs="Times New Roman"/>
          <w:sz w:val="24"/>
          <w:szCs w:val="24"/>
          <w:lang w:val="en-US"/>
        </w:rPr>
        <w:t xml:space="preserve">stomata opening </w:t>
      </w:r>
      <w:commentRangeEnd w:id="15"/>
      <w:r w:rsidR="00A06E09">
        <w:rPr>
          <w:rStyle w:val="CommentReference"/>
        </w:rPr>
        <w:commentReference w:id="15"/>
      </w:r>
      <w:r w:rsidR="006A1E40">
        <w:rPr>
          <w:rFonts w:ascii="Times New Roman" w:hAnsi="Times New Roman" w:cs="Times New Roman"/>
          <w:sz w:val="24"/>
          <w:szCs w:val="24"/>
          <w:lang w:val="en-US"/>
        </w:rPr>
        <w:t xml:space="preserve">which as effect can negatively affect water and photosynthetic </w:t>
      </w:r>
      <w:r w:rsidR="006A1E40">
        <w:rPr>
          <w:rFonts w:ascii="Times New Roman" w:hAnsi="Times New Roman" w:cs="Times New Roman"/>
          <w:sz w:val="24"/>
          <w:szCs w:val="24"/>
          <w:lang w:val="en-US"/>
        </w:rPr>
        <w:lastRenderedPageBreak/>
        <w:t>production. Similar rudimentary but effective actions would be taken to take into account extreme solar radiation (bleaching of leaf tissue negatively affecting light absorption).</w:t>
      </w:r>
      <w:r w:rsidR="006A1E40">
        <w:rPr>
          <w:rStyle w:val="FootnoteReference"/>
          <w:rFonts w:ascii="Times New Roman" w:hAnsi="Times New Roman" w:cs="Times New Roman"/>
          <w:sz w:val="24"/>
          <w:szCs w:val="24"/>
          <w:lang w:val="en-US"/>
        </w:rPr>
        <w:footnoteReference w:id="5"/>
      </w:r>
      <w:r w:rsidR="006A1E40">
        <w:rPr>
          <w:rFonts w:ascii="Times New Roman" w:hAnsi="Times New Roman" w:cs="Times New Roman"/>
          <w:sz w:val="24"/>
          <w:szCs w:val="24"/>
          <w:lang w:val="en-US"/>
        </w:rPr>
        <w:t xml:space="preserve">Final remark about GreenLab model specifically is its ability to output predictions of biomass for specific organelles (not just the whole plant) </w:t>
      </w:r>
      <w:commentRangeStart w:id="16"/>
      <w:r w:rsidR="006A1E40">
        <w:rPr>
          <w:rFonts w:ascii="Times New Roman" w:hAnsi="Times New Roman" w:cs="Times New Roman"/>
          <w:sz w:val="24"/>
          <w:szCs w:val="24"/>
          <w:lang w:val="en-US"/>
        </w:rPr>
        <w:t>which is extremely relevant to our final goal of maximizing harvesting potential (which in turn means certain organelles).</w:t>
      </w:r>
      <w:commentRangeEnd w:id="16"/>
      <w:r w:rsidR="00624F1B">
        <w:rPr>
          <w:rStyle w:val="CommentReference"/>
        </w:rPr>
        <w:commentReference w:id="16"/>
      </w:r>
    </w:p>
    <w:p w14:paraId="73D7808B" w14:textId="58207BCA" w:rsidR="00425901" w:rsidRDefault="00425901" w:rsidP="00EF0C16">
      <w:pPr>
        <w:rPr>
          <w:rFonts w:ascii="Times New Roman" w:hAnsi="Times New Roman" w:cs="Times New Roman"/>
          <w:sz w:val="24"/>
          <w:szCs w:val="24"/>
          <w:lang w:val="en-US"/>
        </w:rPr>
      </w:pPr>
      <w:r>
        <w:rPr>
          <w:rFonts w:ascii="Times New Roman" w:hAnsi="Times New Roman" w:cs="Times New Roman"/>
          <w:sz w:val="24"/>
          <w:szCs w:val="24"/>
          <w:lang w:val="en-US"/>
        </w:rPr>
        <w:t xml:space="preserve">     Although GreenLab is not the only model for energetic means of biomass production, it does perform slightly better than 4 other prominent models (CERES,PILOTE,LNAS, and STICS).</w:t>
      </w:r>
      <w:r>
        <w:rPr>
          <w:rStyle w:val="FootnoteReference"/>
          <w:rFonts w:ascii="Times New Roman" w:hAnsi="Times New Roman" w:cs="Times New Roman"/>
          <w:sz w:val="24"/>
          <w:szCs w:val="24"/>
          <w:lang w:val="en-US"/>
        </w:rPr>
        <w:footnoteReference w:id="6"/>
      </w:r>
      <w:ins w:id="17" w:author="Edu" w:date="2016-11-29T00:03:00Z">
        <w:r w:rsidR="00624F1B">
          <w:rPr>
            <w:rFonts w:ascii="Times New Roman" w:hAnsi="Times New Roman" w:cs="Times New Roman"/>
            <w:sz w:val="24"/>
            <w:szCs w:val="24"/>
            <w:lang w:val="en-US"/>
          </w:rPr>
          <w:t xml:space="preserve"> </w:t>
        </w:r>
      </w:ins>
      <w:r>
        <w:rPr>
          <w:rFonts w:ascii="Times New Roman" w:hAnsi="Times New Roman" w:cs="Times New Roman"/>
          <w:sz w:val="24"/>
          <w:szCs w:val="24"/>
          <w:lang w:val="en-US"/>
        </w:rPr>
        <w:t>However, do note that the slightly advantage in performance was not hugely significant as to downturn the others. Regardless, this gives us confidence that if properly implemented, GreenLab model can perform as good as any other popular alternative growth model. A downside to such performance involved extensive calibration of GreenLab (Needed to be adapted into a continuous version), larger need for data in order to conduct calibration than in the other models, and slightly less predictive performance than CERES (which had the least amount of parameters that needed to be estimated).</w:t>
      </w:r>
      <w:commentRangeStart w:id="18"/>
      <w:r>
        <w:rPr>
          <w:rStyle w:val="FootnoteReference"/>
          <w:rFonts w:ascii="Times New Roman" w:hAnsi="Times New Roman" w:cs="Times New Roman"/>
          <w:sz w:val="24"/>
          <w:szCs w:val="24"/>
          <w:lang w:val="en-US"/>
        </w:rPr>
        <w:footnoteReference w:id="7"/>
      </w:r>
      <w:r>
        <w:rPr>
          <w:rFonts w:ascii="Times New Roman" w:hAnsi="Times New Roman" w:cs="Times New Roman"/>
          <w:sz w:val="24"/>
          <w:szCs w:val="24"/>
          <w:lang w:val="en-US"/>
        </w:rPr>
        <w:t xml:space="preserve"> </w:t>
      </w:r>
      <w:commentRangeEnd w:id="18"/>
      <w:r w:rsidR="004A7E11">
        <w:rPr>
          <w:rStyle w:val="CommentReference"/>
        </w:rPr>
        <w:commentReference w:id="18"/>
      </w:r>
    </w:p>
    <w:p w14:paraId="2D6B3CCC" w14:textId="77777777" w:rsidR="006A1E40" w:rsidRPr="00EF0C16" w:rsidRDefault="006A1E40" w:rsidP="00EF0C16">
      <w:pPr>
        <w:rPr>
          <w:rFonts w:ascii="Times New Roman" w:hAnsi="Times New Roman" w:cs="Times New Roman"/>
          <w:sz w:val="24"/>
          <w:szCs w:val="24"/>
          <w:lang w:val="en-US"/>
        </w:rPr>
      </w:pPr>
      <w:r>
        <w:rPr>
          <w:rFonts w:ascii="Times New Roman" w:hAnsi="Times New Roman" w:cs="Times New Roman"/>
          <w:sz w:val="24"/>
          <w:szCs w:val="24"/>
          <w:lang w:val="en-US"/>
        </w:rPr>
        <w:t xml:space="preserve">     I now change the focus to the chosen implementation of the GreenLab model: GreenScilab. GreenScilab is a collection of numerical scripts under a GUI in order to run growth simulations as described in the GreenLab model. It is written in the Scilab language which has the added benefit of including a rich resource of numerical functions out of the box. Scilab language is accessible enough to create modifications to the stock software </w:t>
      </w:r>
      <w:commentRangeStart w:id="19"/>
      <w:r>
        <w:rPr>
          <w:rFonts w:ascii="Times New Roman" w:hAnsi="Times New Roman" w:cs="Times New Roman"/>
          <w:sz w:val="24"/>
          <w:szCs w:val="24"/>
          <w:lang w:val="en-US"/>
        </w:rPr>
        <w:t>(So far I removed necessity of a GUI and added a batch option in order to run multiple rounds of simulation under varying environments</w:t>
      </w:r>
      <w:r w:rsidR="00815AA2">
        <w:rPr>
          <w:rFonts w:ascii="Times New Roman" w:hAnsi="Times New Roman" w:cs="Times New Roman"/>
          <w:sz w:val="24"/>
          <w:szCs w:val="24"/>
          <w:lang w:val="en-US"/>
        </w:rPr>
        <w:t>)</w:t>
      </w:r>
      <w:commentRangeEnd w:id="19"/>
      <w:r w:rsidR="004A7E11">
        <w:rPr>
          <w:rStyle w:val="CommentReference"/>
        </w:rPr>
        <w:commentReference w:id="19"/>
      </w:r>
      <w:r w:rsidR="00815AA2">
        <w:rPr>
          <w:rFonts w:ascii="Times New Roman" w:hAnsi="Times New Roman" w:cs="Times New Roman"/>
          <w:sz w:val="24"/>
          <w:szCs w:val="24"/>
          <w:lang w:val="en-US"/>
        </w:rPr>
        <w:t xml:space="preserve">. The public version of GreenScilab has included basic plant parameters for a couple of plant species and for two of them has fitting parameters in order to approximate hidden parameters (This is important in order to have a more accurate prediction of growth and the possibility that it could take into account extremities in growth). </w:t>
      </w:r>
      <w:commentRangeStart w:id="20"/>
      <w:r w:rsidR="00E64BBF">
        <w:rPr>
          <w:rFonts w:ascii="Times New Roman" w:hAnsi="Times New Roman" w:cs="Times New Roman"/>
          <w:sz w:val="24"/>
          <w:szCs w:val="24"/>
          <w:lang w:val="en-US"/>
        </w:rPr>
        <w:t>Since the public version is outdated and only runs with Scilab 4.1, it proves to be a nuisance for the need to use an outdated version of Scilab (no support), and some modern functions in Scilab are not integrated in version 4.1 which makes development and modification less suitable. Scilab 4.1 editor seems to have small bugs that decrease development time (bugs in the “find and replace” in source code).</w:t>
      </w:r>
      <w:commentRangeEnd w:id="20"/>
      <w:r w:rsidR="004A7E11">
        <w:rPr>
          <w:rStyle w:val="CommentReference"/>
        </w:rPr>
        <w:commentReference w:id="20"/>
      </w:r>
      <w:r w:rsidR="00E64BBF">
        <w:rPr>
          <w:rFonts w:ascii="Times New Roman" w:hAnsi="Times New Roman" w:cs="Times New Roman"/>
          <w:sz w:val="24"/>
          <w:szCs w:val="24"/>
          <w:lang w:val="en-US"/>
        </w:rPr>
        <w:t xml:space="preserve"> </w:t>
      </w:r>
      <w:commentRangeStart w:id="21"/>
      <w:r w:rsidR="00E64BBF">
        <w:rPr>
          <w:rFonts w:ascii="Times New Roman" w:hAnsi="Times New Roman" w:cs="Times New Roman"/>
          <w:sz w:val="24"/>
          <w:szCs w:val="24"/>
          <w:lang w:val="en-US"/>
        </w:rPr>
        <w:t xml:space="preserve">Even considering these nuisances, they are small compared to the large overhead cost of modifying Java code (AmapStudio) with no source code (for Batch implementation). To a certain extent, the Scilab source code can be understood given enough time. Furthermore, GreenScilab both provides example environmental parameters and allows for a wide variety of parameters for such compared to GreenLab plugin of AmapStudio which was not only closed source, but had no documentation regarding these environment parameter files. </w:t>
      </w:r>
      <w:commentRangeEnd w:id="21"/>
      <w:r w:rsidR="00CD72F4">
        <w:rPr>
          <w:rStyle w:val="CommentReference"/>
        </w:rPr>
        <w:commentReference w:id="21"/>
      </w:r>
    </w:p>
    <w:sectPr w:rsidR="006A1E40" w:rsidRPr="00EF0C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u" w:date="2016-11-28T23:40:00Z" w:initials="E">
    <w:p w14:paraId="060831F5" w14:textId="77777777" w:rsidR="004A7E11" w:rsidRDefault="004A7E11">
      <w:pPr>
        <w:pStyle w:val="CommentText"/>
      </w:pPr>
      <w:r>
        <w:rPr>
          <w:rStyle w:val="CommentReference"/>
        </w:rPr>
        <w:annotationRef/>
      </w:r>
      <w:r>
        <w:t xml:space="preserve">This is not accurate. We are also trying to maximize flavor, compound generation, etc. It is OK to say that you focused on biomass since it is one of the most important « success metrics » regarding plant production. </w:t>
      </w:r>
    </w:p>
  </w:comment>
  <w:comment w:id="3" w:author="Edu" w:date="2016-11-28T23:41:00Z" w:initials="E">
    <w:p w14:paraId="3A0A8D51" w14:textId="78DD9B28" w:rsidR="004A7E11" w:rsidRDefault="004A7E11">
      <w:pPr>
        <w:pStyle w:val="CommentText"/>
      </w:pPr>
      <w:r>
        <w:rPr>
          <w:rStyle w:val="CommentReference"/>
        </w:rPr>
        <w:annotationRef/>
      </w:r>
      <w:r>
        <w:t>You need to explain this a little bit futher. Readers unfamiliar with that paper cannot follow your line of throught.</w:t>
      </w:r>
    </w:p>
  </w:comment>
  <w:comment w:id="4" w:author="Edu" w:date="2016-11-28T23:42:00Z" w:initials="E">
    <w:p w14:paraId="6896590C" w14:textId="7E5BC2D1" w:rsidR="004A7E11" w:rsidRDefault="004A7E11">
      <w:pPr>
        <w:pStyle w:val="CommentText"/>
      </w:pPr>
      <w:r>
        <w:rPr>
          <w:rStyle w:val="CommentReference"/>
        </w:rPr>
        <w:annotationRef/>
      </w:r>
      <w:r>
        <w:t>Very nicely written !</w:t>
      </w:r>
    </w:p>
  </w:comment>
  <w:comment w:id="5" w:author="Edu" w:date="2016-11-28T23:43:00Z" w:initials="E">
    <w:p w14:paraId="5D9A9559" w14:textId="276C16F3" w:rsidR="004A7E11" w:rsidRDefault="004A7E11">
      <w:pPr>
        <w:pStyle w:val="CommentText"/>
      </w:pPr>
      <w:r>
        <w:rPr>
          <w:rStyle w:val="CommentReference"/>
        </w:rPr>
        <w:annotationRef/>
      </w:r>
      <w:r>
        <w:t>How did other people solve this issue ? Did they develop a continuous model ? Did they increase the resolution of the growth cycle ? You need to explain HOW did they approach this problem and of course cite the papers.</w:t>
      </w:r>
    </w:p>
  </w:comment>
  <w:comment w:id="6" w:author="Edu" w:date="2016-11-28T23:50:00Z" w:initials="E">
    <w:p w14:paraId="37C73457" w14:textId="6B46B007" w:rsidR="004A7E11" w:rsidRDefault="004A7E11">
      <w:pPr>
        <w:pStyle w:val="CommentText"/>
        <w:rPr>
          <w:rStyle w:val="tgc"/>
          <w:rFonts w:eastAsia="Times New Roman" w:cs="Times New Roman"/>
        </w:rPr>
      </w:pPr>
      <w:ins w:id="8" w:author="Edu" w:date="2016-11-28T23:49:00Z">
        <w:r>
          <w:rPr>
            <w:rStyle w:val="CommentReference"/>
          </w:rPr>
          <w:annotationRef/>
        </w:r>
      </w:ins>
      <w:r>
        <w:t>This stands for : E</w:t>
      </w:r>
      <w:r>
        <w:rPr>
          <w:rStyle w:val="tgc"/>
          <w:rFonts w:eastAsia="Times New Roman" w:cs="Times New Roman"/>
        </w:rPr>
        <w:t>xempli gratia. It is the correct scientific term you use when you provide examples. It is equivalent to</w:t>
      </w:r>
      <w:r>
        <w:rPr>
          <w:rStyle w:val="tgc"/>
          <w:rFonts w:eastAsia="Times New Roman" w:cs="Times New Roman" w:hint="eastAsia"/>
        </w:rPr>
        <w:t> </w:t>
      </w:r>
      <w:r>
        <w:rPr>
          <w:rStyle w:val="tgc"/>
          <w:rFonts w:eastAsia="Times New Roman" w:cs="Times New Roman"/>
        </w:rPr>
        <w:t xml:space="preserve">: For example </w:t>
      </w:r>
      <w:r>
        <w:rPr>
          <w:rStyle w:val="tgc"/>
          <w:rFonts w:eastAsia="Times New Roman" w:cs="Times New Roman" w:hint="eastAsia"/>
        </w:rPr>
        <w:t>…</w:t>
      </w:r>
    </w:p>
    <w:p w14:paraId="11DBF0C3" w14:textId="77777777" w:rsidR="004A7E11" w:rsidRDefault="004A7E11">
      <w:pPr>
        <w:pStyle w:val="CommentText"/>
        <w:rPr>
          <w:rStyle w:val="tgc"/>
          <w:rFonts w:eastAsia="Times New Roman" w:cs="Times New Roman"/>
        </w:rPr>
      </w:pPr>
    </w:p>
    <w:p w14:paraId="26A8B335" w14:textId="032A3C2C" w:rsidR="004A7E11" w:rsidRDefault="004A7E11">
      <w:pPr>
        <w:pStyle w:val="CommentText"/>
      </w:pPr>
      <w:r>
        <w:rPr>
          <w:rStyle w:val="tgc"/>
          <w:rFonts w:eastAsia="Times New Roman" w:cs="Times New Roman"/>
        </w:rPr>
        <w:t>Note</w:t>
      </w:r>
      <w:r>
        <w:rPr>
          <w:rStyle w:val="tgc"/>
          <w:rFonts w:eastAsia="Times New Roman" w:cs="Times New Roman" w:hint="eastAsia"/>
        </w:rPr>
        <w:t> </w:t>
      </w:r>
      <w:r>
        <w:rPr>
          <w:rStyle w:val="tgc"/>
          <w:rFonts w:eastAsia="Times New Roman" w:cs="Times New Roman"/>
        </w:rPr>
        <w:t>: It ends with comma (e.g.,)</w:t>
      </w:r>
    </w:p>
  </w:comment>
  <w:comment w:id="11" w:author="Edu" w:date="2016-11-28T23:49:00Z" w:initials="E">
    <w:p w14:paraId="70C1CB05" w14:textId="5596646B" w:rsidR="004A7E11" w:rsidRDefault="004A7E11" w:rsidP="00F21368">
      <w:pPr>
        <w:pStyle w:val="CommentText"/>
      </w:pPr>
      <w:r>
        <w:rPr>
          <w:rStyle w:val="CommentReference"/>
        </w:rPr>
        <w:annotationRef/>
      </w:r>
      <w:r>
        <w:t>If you expose different plant phenotypes to 100C. I am pretty sure they will all die. You can avoid this statement basically saying that as an initial approach to the problem you will restrict your exploration to «safe» values. Your goal is to discover suitable «climate recipes» not benchmark the robustness of plants.</w:t>
      </w:r>
    </w:p>
    <w:p w14:paraId="0E4051E9" w14:textId="54931576" w:rsidR="004A7E11" w:rsidRDefault="004A7E11">
      <w:pPr>
        <w:pStyle w:val="CommentText"/>
      </w:pPr>
    </w:p>
  </w:comment>
  <w:comment w:id="12" w:author="Edu" w:date="2016-11-28T23:53:00Z" w:initials="E">
    <w:p w14:paraId="763B6048" w14:textId="4350B327" w:rsidR="004A7E11" w:rsidRDefault="004A7E11">
      <w:pPr>
        <w:pStyle w:val="CommentText"/>
      </w:pPr>
      <w:r>
        <w:rPr>
          <w:rStyle w:val="CommentReference"/>
        </w:rPr>
        <w:annotationRef/>
      </w:r>
      <w:r>
        <w:t>Reference the foundational paper for GreenScilab</w:t>
      </w:r>
    </w:p>
  </w:comment>
  <w:comment w:id="14" w:author="Edu" w:date="2016-11-28T23:56:00Z" w:initials="E">
    <w:p w14:paraId="4B59762E" w14:textId="0C485FB9" w:rsidR="004A7E11" w:rsidRDefault="004A7E11">
      <w:pPr>
        <w:pStyle w:val="CommentText"/>
      </w:pPr>
      <w:r>
        <w:rPr>
          <w:rStyle w:val="CommentReference"/>
        </w:rPr>
        <w:annotationRef/>
      </w:r>
      <w:r>
        <w:t>I would say : adapt to extreme temperatures and bias the photosynthic output.</w:t>
      </w:r>
    </w:p>
  </w:comment>
  <w:comment w:id="15" w:author="Edu" w:date="2016-11-29T00:00:00Z" w:initials="E">
    <w:p w14:paraId="40872002" w14:textId="77777777" w:rsidR="004A7E11" w:rsidRDefault="004A7E11">
      <w:pPr>
        <w:pStyle w:val="CommentText"/>
      </w:pPr>
      <w:r>
        <w:rPr>
          <w:rStyle w:val="CommentReference"/>
        </w:rPr>
        <w:annotationRef/>
      </w:r>
      <w:r>
        <w:t xml:space="preserve">I think you can leave the scientic term, but you also need to explain this concept a little bit further. </w:t>
      </w:r>
    </w:p>
    <w:p w14:paraId="2E4885BB" w14:textId="77777777" w:rsidR="004A7E11" w:rsidRDefault="004A7E11">
      <w:pPr>
        <w:pStyle w:val="CommentText"/>
      </w:pPr>
    </w:p>
    <w:p w14:paraId="2F3F1B58" w14:textId="1A679963" w:rsidR="004A7E11" w:rsidRDefault="004A7E11">
      <w:pPr>
        <w:pStyle w:val="CommentText"/>
        <w:rPr>
          <w:rFonts w:eastAsia="Times New Roman" w:cs="Times New Roman"/>
          <w:i/>
          <w:iCs/>
        </w:rPr>
      </w:pPr>
      <w:r>
        <w:t xml:space="preserve">For these situations, I recommend you this :  i.e., -&gt; </w:t>
      </w:r>
      <w:r>
        <w:rPr>
          <w:rFonts w:eastAsia="Times New Roman" w:cs="Times New Roman"/>
          <w:i/>
          <w:iCs/>
        </w:rPr>
        <w:t>id est</w:t>
      </w:r>
    </w:p>
    <w:p w14:paraId="137425DD" w14:textId="77777777" w:rsidR="004A7E11" w:rsidRDefault="004A7E11">
      <w:pPr>
        <w:pStyle w:val="CommentText"/>
        <w:rPr>
          <w:rFonts w:eastAsia="Times New Roman" w:cs="Times New Roman"/>
          <w:i/>
          <w:iCs/>
        </w:rPr>
      </w:pPr>
    </w:p>
    <w:p w14:paraId="1F267624" w14:textId="77777777" w:rsidR="004A7E11" w:rsidRDefault="004A7E11">
      <w:pPr>
        <w:pStyle w:val="CommentText"/>
        <w:rPr>
          <w:rFonts w:eastAsia="Times New Roman" w:cs="Times New Roman"/>
          <w:iCs/>
          <w:lang w:val="en-US"/>
        </w:rPr>
      </w:pPr>
      <w:r>
        <w:rPr>
          <w:rFonts w:eastAsia="Times New Roman" w:cs="Times New Roman"/>
          <w:iCs/>
        </w:rPr>
        <w:t xml:space="preserve">i.e., is equivalent to </w:t>
      </w:r>
      <w:r>
        <w:rPr>
          <w:rFonts w:eastAsia="Times New Roman" w:cs="Times New Roman" w:hint="eastAsia"/>
          <w:iCs/>
        </w:rPr>
        <w:t>« </w:t>
      </w:r>
      <w:r>
        <w:rPr>
          <w:rFonts w:eastAsia="Times New Roman" w:cs="Times New Roman"/>
          <w:iCs/>
        </w:rPr>
        <w:t xml:space="preserve">in other words </w:t>
      </w:r>
      <w:r>
        <w:rPr>
          <w:rFonts w:eastAsia="Times New Roman" w:cs="Times New Roman" w:hint="eastAsia"/>
          <w:iCs/>
        </w:rPr>
        <w:t>…</w:t>
      </w:r>
      <w:r>
        <w:rPr>
          <w:rFonts w:eastAsia="Times New Roman" w:cs="Times New Roman"/>
          <w:iCs/>
        </w:rPr>
        <w:t>.</w:t>
      </w:r>
      <w:r>
        <w:rPr>
          <w:rFonts w:eastAsia="Times New Roman" w:cs="Times New Roman" w:hint="eastAsia"/>
          <w:iCs/>
        </w:rPr>
        <w:t> »</w:t>
      </w:r>
    </w:p>
    <w:p w14:paraId="09697FA7" w14:textId="77777777" w:rsidR="004A7E11" w:rsidRDefault="004A7E11">
      <w:pPr>
        <w:pStyle w:val="CommentText"/>
        <w:rPr>
          <w:rFonts w:eastAsia="Times New Roman" w:cs="Times New Roman"/>
          <w:iCs/>
          <w:lang w:val="en-US"/>
        </w:rPr>
      </w:pPr>
    </w:p>
    <w:p w14:paraId="6703D3C5" w14:textId="2A0EE03D" w:rsidR="004A7E11" w:rsidRPr="009060A0" w:rsidRDefault="004A7E11">
      <w:pPr>
        <w:pStyle w:val="CommentText"/>
        <w:rPr>
          <w:rFonts w:eastAsia="Times New Roman" w:cs="Times New Roman"/>
          <w:iCs/>
        </w:rPr>
      </w:pPr>
      <w:r>
        <w:rPr>
          <w:rFonts w:eastAsia="Times New Roman" w:cs="Times New Roman"/>
          <w:iCs/>
          <w:lang w:val="en-US"/>
        </w:rPr>
        <w:t xml:space="preserve">You can say stomata opening (i.e., the process of </w:t>
      </w:r>
      <w:r>
        <w:rPr>
          <w:rFonts w:eastAsia="Times New Roman" w:cs="Times New Roman" w:hint="eastAsia"/>
          <w:iCs/>
          <w:lang w:val="en-US"/>
        </w:rPr>
        <w:t>…</w:t>
      </w:r>
      <w:r>
        <w:rPr>
          <w:rFonts w:eastAsia="Times New Roman" w:cs="Times New Roman"/>
          <w:iCs/>
          <w:lang w:val="en-US"/>
        </w:rPr>
        <w:t>)</w:t>
      </w:r>
      <w:r>
        <w:rPr>
          <w:rFonts w:eastAsia="Times New Roman" w:cs="Times New Roman" w:hint="eastAsia"/>
          <w:iCs/>
        </w:rPr>
        <w:t> </w:t>
      </w:r>
    </w:p>
    <w:p w14:paraId="69DD39EB" w14:textId="77777777" w:rsidR="004A7E11" w:rsidRDefault="004A7E11">
      <w:pPr>
        <w:pStyle w:val="CommentText"/>
      </w:pPr>
    </w:p>
    <w:p w14:paraId="4F8CE903" w14:textId="1AE3BFF9" w:rsidR="004A7E11" w:rsidRDefault="004A7E11">
      <w:pPr>
        <w:pStyle w:val="CommentText"/>
      </w:pPr>
    </w:p>
  </w:comment>
  <w:comment w:id="16" w:author="Edu" w:date="2016-11-29T00:03:00Z" w:initials="E">
    <w:p w14:paraId="12DEB5B9" w14:textId="2671002D" w:rsidR="004A7E11" w:rsidRDefault="004A7E11">
      <w:pPr>
        <w:pStyle w:val="CommentText"/>
      </w:pPr>
      <w:r>
        <w:rPr>
          <w:rStyle w:val="CommentReference"/>
        </w:rPr>
        <w:annotationRef/>
      </w:r>
      <w:r>
        <w:t>I will add that this is very useful in cases that we want to study a plant, which the leaves are more important than the fruit (e.g., basil), or the stem, etc.</w:t>
      </w:r>
    </w:p>
  </w:comment>
  <w:comment w:id="18" w:author="Edu" w:date="2016-11-29T00:07:00Z" w:initials="E">
    <w:p w14:paraId="1CC79EF0" w14:textId="2226DAF9" w:rsidR="004A7E11" w:rsidRDefault="004A7E11">
      <w:pPr>
        <w:pStyle w:val="CommentText"/>
      </w:pPr>
      <w:r>
        <w:rPr>
          <w:rStyle w:val="CommentReference"/>
        </w:rPr>
        <w:annotationRef/>
      </w:r>
      <w:r>
        <w:t>What is ibid ?</w:t>
      </w:r>
    </w:p>
  </w:comment>
  <w:comment w:id="19" w:author="Edu" w:date="2016-11-29T00:06:00Z" w:initials="E">
    <w:p w14:paraId="3113DFAF" w14:textId="012DB4F1" w:rsidR="004A7E11" w:rsidRDefault="004A7E11">
      <w:pPr>
        <w:pStyle w:val="CommentText"/>
      </w:pPr>
      <w:r>
        <w:rPr>
          <w:rStyle w:val="CommentReference"/>
        </w:rPr>
        <w:annotationRef/>
      </w:r>
      <w:r>
        <w:t>It is needed that we start sharing the code you produce. Maybe we should start a github repo. What do you think ?</w:t>
      </w:r>
    </w:p>
  </w:comment>
  <w:comment w:id="20" w:author="Edu" w:date="2016-11-29T00:09:00Z" w:initials="E">
    <w:p w14:paraId="47AB491D" w14:textId="32AFE373" w:rsidR="004A7E11" w:rsidRDefault="004A7E11">
      <w:pPr>
        <w:pStyle w:val="CommentText"/>
      </w:pPr>
      <w:r>
        <w:rPr>
          <w:rStyle w:val="CommentReference"/>
        </w:rPr>
        <w:annotationRef/>
      </w:r>
      <w:r w:rsidR="00CD72F4">
        <w:t>Is there a new version ? Is it commercial software ? What should we do to get an updated copy ?</w:t>
      </w:r>
    </w:p>
  </w:comment>
  <w:comment w:id="21" w:author="Edu" w:date="2016-11-29T00:10:00Z" w:initials="E">
    <w:p w14:paraId="20B58B58" w14:textId="5B4CB9DE" w:rsidR="00CD72F4" w:rsidRDefault="00CD72F4">
      <w:pPr>
        <w:pStyle w:val="CommentText"/>
      </w:pPr>
      <w:r>
        <w:rPr>
          <w:rStyle w:val="CommentReference"/>
        </w:rPr>
        <w:annotationRef/>
      </w:r>
      <w:r>
        <w:t>This final part is good. It would be more understandable if you would include a table comparing Greenlab vs AmapStudio.</w:t>
      </w:r>
      <w:bookmarkStart w:id="22" w:name="_GoBack"/>
      <w:bookmarkEnd w:id="2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8E29F" w14:textId="77777777" w:rsidR="004A7E11" w:rsidRDefault="004A7E11" w:rsidP="00EF0C16">
      <w:pPr>
        <w:spacing w:after="0" w:line="240" w:lineRule="auto"/>
      </w:pPr>
      <w:r>
        <w:separator/>
      </w:r>
    </w:p>
  </w:endnote>
  <w:endnote w:type="continuationSeparator" w:id="0">
    <w:p w14:paraId="6BDE2C6B" w14:textId="77777777" w:rsidR="004A7E11" w:rsidRDefault="004A7E11" w:rsidP="00EF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altName w:val="Athelas Bold"/>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System Font Heavy"/>
    <w:charset w:val="00"/>
    <w:family w:val="swiss"/>
    <w:pitch w:val="variable"/>
    <w:sig w:usb0="A00002EF" w:usb1="4000207B"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2CA6A" w14:textId="77777777" w:rsidR="004A7E11" w:rsidRDefault="004A7E11" w:rsidP="00EF0C16">
      <w:pPr>
        <w:spacing w:after="0" w:line="240" w:lineRule="auto"/>
      </w:pPr>
      <w:r>
        <w:separator/>
      </w:r>
    </w:p>
  </w:footnote>
  <w:footnote w:type="continuationSeparator" w:id="0">
    <w:p w14:paraId="09297392" w14:textId="77777777" w:rsidR="004A7E11" w:rsidRDefault="004A7E11" w:rsidP="00EF0C16">
      <w:pPr>
        <w:spacing w:after="0" w:line="240" w:lineRule="auto"/>
      </w:pPr>
      <w:r>
        <w:continuationSeparator/>
      </w:r>
    </w:p>
  </w:footnote>
  <w:footnote w:id="1">
    <w:p w14:paraId="2B1118D5" w14:textId="77777777" w:rsidR="004A7E11" w:rsidRPr="00EF0C16" w:rsidRDefault="004A7E11">
      <w:pPr>
        <w:pStyle w:val="FootnoteText"/>
        <w:rPr>
          <w:i/>
          <w:lang w:val="en-US"/>
        </w:rPr>
      </w:pPr>
      <w:r>
        <w:rPr>
          <w:rStyle w:val="FootnoteReference"/>
        </w:rPr>
        <w:footnoteRef/>
      </w:r>
      <w:r>
        <w:t xml:space="preserve"> </w:t>
      </w:r>
      <w:r w:rsidRPr="00EF0C16">
        <w:t xml:space="preserve">P. De Reyeffe, B. –G . </w:t>
      </w:r>
      <w:r w:rsidRPr="00EF0C16">
        <w:rPr>
          <w:lang w:val="en-US"/>
        </w:rPr>
        <w:t xml:space="preserve">Hu, </w:t>
      </w:r>
      <w:r w:rsidRPr="00EF0C16">
        <w:rPr>
          <w:i/>
          <w:lang w:val="en-US"/>
        </w:rPr>
        <w:t xml:space="preserve">Relavent Qualitative and quantiative choices for building </w:t>
      </w:r>
      <w:r>
        <w:rPr>
          <w:i/>
          <w:lang w:val="en-US"/>
        </w:rPr>
        <w:t>an efficient Dynamic plant growth model: GreenLab Case.</w:t>
      </w:r>
    </w:p>
  </w:footnote>
  <w:footnote w:id="2">
    <w:p w14:paraId="49F27979" w14:textId="77777777" w:rsidR="004A7E11" w:rsidRPr="00DD557A" w:rsidRDefault="004A7E11">
      <w:pPr>
        <w:pStyle w:val="FootnoteText"/>
        <w:rPr>
          <w:lang w:val="en-US"/>
        </w:rPr>
      </w:pPr>
      <w:r>
        <w:rPr>
          <w:rStyle w:val="FootnoteReference"/>
        </w:rPr>
        <w:footnoteRef/>
      </w:r>
      <w:r>
        <w:t xml:space="preserve"> </w:t>
      </w:r>
      <w:r>
        <w:rPr>
          <w:lang w:val="en-US"/>
        </w:rPr>
        <w:t>Ibid.</w:t>
      </w:r>
    </w:p>
  </w:footnote>
  <w:footnote w:id="3">
    <w:p w14:paraId="762AE57B" w14:textId="77777777" w:rsidR="004A7E11" w:rsidRPr="00077727" w:rsidRDefault="004A7E11" w:rsidP="00DD557A">
      <w:pPr>
        <w:pStyle w:val="FootnoteText"/>
        <w:rPr>
          <w:i/>
          <w:lang w:val="en-US"/>
        </w:rPr>
      </w:pPr>
      <w:r>
        <w:rPr>
          <w:rStyle w:val="FootnoteReference"/>
        </w:rPr>
        <w:footnoteRef/>
      </w:r>
      <w:r w:rsidRPr="00077727">
        <w:rPr>
          <w:lang w:val="en-US"/>
        </w:rPr>
        <w:t xml:space="preserve"> Zhongping Li</w:t>
      </w:r>
      <w:r w:rsidRPr="00077727">
        <w:rPr>
          <w:rFonts w:ascii="Cambria Math" w:hAnsi="Cambria Math" w:cs="Cambria Math"/>
          <w:lang w:val="en-US"/>
        </w:rPr>
        <w:t>∗</w:t>
      </w:r>
      <w:r w:rsidRPr="00077727">
        <w:rPr>
          <w:rFonts w:ascii="Calibri" w:hAnsi="Calibri" w:cs="Calibri"/>
          <w:lang w:val="en-US"/>
        </w:rPr>
        <w:t>†‡</w:t>
      </w:r>
      <w:r w:rsidRPr="00077727">
        <w:rPr>
          <w:lang w:val="en-US"/>
        </w:rPr>
        <w:t>, Vincent Le Chevalier</w:t>
      </w:r>
      <w:r w:rsidRPr="00077727">
        <w:rPr>
          <w:rFonts w:ascii="Cambria Math" w:hAnsi="Cambria Math" w:cs="Cambria Math"/>
          <w:lang w:val="en-US"/>
        </w:rPr>
        <w:t>∗</w:t>
      </w:r>
      <w:r w:rsidRPr="00077727">
        <w:rPr>
          <w:rFonts w:ascii="Calibri" w:hAnsi="Calibri" w:cs="Calibri"/>
          <w:lang w:val="en-US"/>
        </w:rPr>
        <w:t>‡</w:t>
      </w:r>
      <w:r w:rsidRPr="00077727">
        <w:rPr>
          <w:lang w:val="en-US"/>
        </w:rPr>
        <w:t xml:space="preserve">, Paul-Henry Cournede, </w:t>
      </w:r>
      <w:r w:rsidRPr="00077727">
        <w:rPr>
          <w:i/>
          <w:lang w:val="en-US"/>
        </w:rPr>
        <w:t>Towards a continuous approach of functional-structural plant growth</w:t>
      </w:r>
    </w:p>
  </w:footnote>
  <w:footnote w:id="4">
    <w:p w14:paraId="66B2874F" w14:textId="77777777" w:rsidR="004A7E11" w:rsidRPr="00077727" w:rsidRDefault="004A7E11">
      <w:pPr>
        <w:pStyle w:val="FootnoteText"/>
        <w:rPr>
          <w:lang w:val="en-US"/>
        </w:rPr>
      </w:pPr>
      <w:r>
        <w:rPr>
          <w:rStyle w:val="FootnoteReference"/>
        </w:rPr>
        <w:footnoteRef/>
      </w:r>
      <w:r w:rsidRPr="00077727">
        <w:rPr>
          <w:lang w:val="en-US"/>
        </w:rPr>
        <w:t xml:space="preserve"> </w:t>
      </w:r>
      <w:r w:rsidRPr="00077727">
        <w:rPr>
          <w:i/>
          <w:lang w:val="en-US"/>
        </w:rPr>
        <w:t>Tutorial on GreenLab Model using GreenScilab software</w:t>
      </w:r>
    </w:p>
  </w:footnote>
  <w:footnote w:id="5">
    <w:p w14:paraId="69FDC3A1" w14:textId="77777777" w:rsidR="004A7E11" w:rsidRPr="006A1E40" w:rsidRDefault="004A7E11">
      <w:pPr>
        <w:pStyle w:val="FootnoteText"/>
        <w:rPr>
          <w:i/>
          <w:lang w:val="en-US"/>
        </w:rPr>
      </w:pPr>
      <w:r>
        <w:rPr>
          <w:rStyle w:val="FootnoteReference"/>
        </w:rPr>
        <w:footnoteRef/>
      </w:r>
      <w:r w:rsidRPr="006A1E40">
        <w:rPr>
          <w:lang w:val="en-US"/>
        </w:rPr>
        <w:t xml:space="preserve"> </w:t>
      </w:r>
      <w:r>
        <w:rPr>
          <w:lang w:val="en-US"/>
        </w:rPr>
        <w:t xml:space="preserve">James Barber and Bertil Anderson, </w:t>
      </w:r>
      <w:r>
        <w:rPr>
          <w:i/>
          <w:lang w:val="en-US"/>
        </w:rPr>
        <w:t xml:space="preserve">Too much of a good thing: light can be bad for photosynthesis. </w:t>
      </w:r>
    </w:p>
  </w:footnote>
  <w:footnote w:id="6">
    <w:p w14:paraId="4746E0D6" w14:textId="77777777" w:rsidR="004A7E11" w:rsidRPr="00425901" w:rsidRDefault="004A7E11">
      <w:pPr>
        <w:pStyle w:val="FootnoteText"/>
        <w:rPr>
          <w:i/>
          <w:lang w:val="en-US"/>
        </w:rPr>
      </w:pPr>
      <w:r>
        <w:rPr>
          <w:rStyle w:val="FootnoteReference"/>
        </w:rPr>
        <w:footnoteRef/>
      </w:r>
      <w:r w:rsidRPr="00425901">
        <w:rPr>
          <w:lang w:val="en-US"/>
        </w:rPr>
        <w:t xml:space="preserve"> Charlotte Baey, Li Song, Paul-Henry Cournede</w:t>
      </w:r>
      <w:r>
        <w:rPr>
          <w:lang w:val="en-US"/>
        </w:rPr>
        <w:t xml:space="preserve">, </w:t>
      </w:r>
      <w:r w:rsidRPr="00425901">
        <w:rPr>
          <w:i/>
          <w:lang w:val="en-US"/>
        </w:rPr>
        <w:t>Evaluation of the Predictive Capacity of Five Plant Growth Models for Sugar Beet</w:t>
      </w:r>
    </w:p>
  </w:footnote>
  <w:footnote w:id="7">
    <w:p w14:paraId="052C5A6C" w14:textId="77777777" w:rsidR="004A7E11" w:rsidRPr="00425901" w:rsidRDefault="004A7E11">
      <w:pPr>
        <w:pStyle w:val="FootnoteText"/>
        <w:rPr>
          <w:lang w:val="en-US"/>
        </w:rPr>
      </w:pPr>
      <w:r>
        <w:rPr>
          <w:rStyle w:val="FootnoteReference"/>
        </w:rPr>
        <w:footnoteRef/>
      </w:r>
      <w:r>
        <w:t xml:space="preserve"> </w:t>
      </w:r>
      <w:r>
        <w:rPr>
          <w:lang w:val="en-US"/>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C16"/>
    <w:rsid w:val="00042784"/>
    <w:rsid w:val="00077727"/>
    <w:rsid w:val="00425901"/>
    <w:rsid w:val="00492CBE"/>
    <w:rsid w:val="004A7E11"/>
    <w:rsid w:val="004D7536"/>
    <w:rsid w:val="00522CCA"/>
    <w:rsid w:val="00624F1B"/>
    <w:rsid w:val="006A1E40"/>
    <w:rsid w:val="00772329"/>
    <w:rsid w:val="00815AA2"/>
    <w:rsid w:val="00846E35"/>
    <w:rsid w:val="009060A0"/>
    <w:rsid w:val="00A06E09"/>
    <w:rsid w:val="00A43761"/>
    <w:rsid w:val="00C14F7C"/>
    <w:rsid w:val="00CD72F4"/>
    <w:rsid w:val="00D1508A"/>
    <w:rsid w:val="00D75632"/>
    <w:rsid w:val="00DD557A"/>
    <w:rsid w:val="00E64BBF"/>
    <w:rsid w:val="00EC5C4B"/>
    <w:rsid w:val="00EF0C16"/>
    <w:rsid w:val="00F213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FEC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0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C16"/>
    <w:rPr>
      <w:sz w:val="20"/>
      <w:szCs w:val="20"/>
    </w:rPr>
  </w:style>
  <w:style w:type="character" w:styleId="FootnoteReference">
    <w:name w:val="footnote reference"/>
    <w:basedOn w:val="DefaultParagraphFont"/>
    <w:uiPriority w:val="99"/>
    <w:semiHidden/>
    <w:unhideWhenUsed/>
    <w:rsid w:val="00EF0C16"/>
    <w:rPr>
      <w:vertAlign w:val="superscript"/>
    </w:rPr>
  </w:style>
  <w:style w:type="character" w:styleId="CommentReference">
    <w:name w:val="annotation reference"/>
    <w:basedOn w:val="DefaultParagraphFont"/>
    <w:uiPriority w:val="99"/>
    <w:semiHidden/>
    <w:unhideWhenUsed/>
    <w:rsid w:val="00D75632"/>
    <w:rPr>
      <w:sz w:val="18"/>
      <w:szCs w:val="18"/>
    </w:rPr>
  </w:style>
  <w:style w:type="paragraph" w:styleId="CommentText">
    <w:name w:val="annotation text"/>
    <w:basedOn w:val="Normal"/>
    <w:link w:val="CommentTextChar"/>
    <w:uiPriority w:val="99"/>
    <w:semiHidden/>
    <w:unhideWhenUsed/>
    <w:rsid w:val="00D75632"/>
  </w:style>
  <w:style w:type="character" w:customStyle="1" w:styleId="CommentTextChar">
    <w:name w:val="Comment Text Char"/>
    <w:basedOn w:val="DefaultParagraphFont"/>
    <w:link w:val="CommentText"/>
    <w:uiPriority w:val="99"/>
    <w:semiHidden/>
    <w:rsid w:val="00D75632"/>
  </w:style>
  <w:style w:type="paragraph" w:styleId="CommentSubject">
    <w:name w:val="annotation subject"/>
    <w:basedOn w:val="CommentText"/>
    <w:next w:val="CommentText"/>
    <w:link w:val="CommentSubjectChar"/>
    <w:uiPriority w:val="99"/>
    <w:semiHidden/>
    <w:unhideWhenUsed/>
    <w:rsid w:val="00D75632"/>
    <w:rPr>
      <w:b/>
      <w:bCs/>
    </w:rPr>
  </w:style>
  <w:style w:type="character" w:customStyle="1" w:styleId="CommentSubjectChar">
    <w:name w:val="Comment Subject Char"/>
    <w:basedOn w:val="CommentTextChar"/>
    <w:link w:val="CommentSubject"/>
    <w:uiPriority w:val="99"/>
    <w:semiHidden/>
    <w:rsid w:val="00D75632"/>
    <w:rPr>
      <w:b/>
      <w:bCs/>
    </w:rPr>
  </w:style>
  <w:style w:type="paragraph" w:styleId="BalloonText">
    <w:name w:val="Balloon Text"/>
    <w:basedOn w:val="Normal"/>
    <w:link w:val="BalloonTextChar"/>
    <w:uiPriority w:val="99"/>
    <w:semiHidden/>
    <w:unhideWhenUsed/>
    <w:rsid w:val="00D756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632"/>
    <w:rPr>
      <w:rFonts w:ascii="Lucida Grande" w:hAnsi="Lucida Grande" w:cs="Lucida Grande"/>
      <w:sz w:val="18"/>
      <w:szCs w:val="18"/>
    </w:rPr>
  </w:style>
  <w:style w:type="character" w:customStyle="1" w:styleId="tgc">
    <w:name w:val="_tgc"/>
    <w:basedOn w:val="DefaultParagraphFont"/>
    <w:rsid w:val="00A437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0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C16"/>
    <w:rPr>
      <w:sz w:val="20"/>
      <w:szCs w:val="20"/>
    </w:rPr>
  </w:style>
  <w:style w:type="character" w:styleId="FootnoteReference">
    <w:name w:val="footnote reference"/>
    <w:basedOn w:val="DefaultParagraphFont"/>
    <w:uiPriority w:val="99"/>
    <w:semiHidden/>
    <w:unhideWhenUsed/>
    <w:rsid w:val="00EF0C16"/>
    <w:rPr>
      <w:vertAlign w:val="superscript"/>
    </w:rPr>
  </w:style>
  <w:style w:type="character" w:styleId="CommentReference">
    <w:name w:val="annotation reference"/>
    <w:basedOn w:val="DefaultParagraphFont"/>
    <w:uiPriority w:val="99"/>
    <w:semiHidden/>
    <w:unhideWhenUsed/>
    <w:rsid w:val="00D75632"/>
    <w:rPr>
      <w:sz w:val="18"/>
      <w:szCs w:val="18"/>
    </w:rPr>
  </w:style>
  <w:style w:type="paragraph" w:styleId="CommentText">
    <w:name w:val="annotation text"/>
    <w:basedOn w:val="Normal"/>
    <w:link w:val="CommentTextChar"/>
    <w:uiPriority w:val="99"/>
    <w:semiHidden/>
    <w:unhideWhenUsed/>
    <w:rsid w:val="00D75632"/>
  </w:style>
  <w:style w:type="character" w:customStyle="1" w:styleId="CommentTextChar">
    <w:name w:val="Comment Text Char"/>
    <w:basedOn w:val="DefaultParagraphFont"/>
    <w:link w:val="CommentText"/>
    <w:uiPriority w:val="99"/>
    <w:semiHidden/>
    <w:rsid w:val="00D75632"/>
  </w:style>
  <w:style w:type="paragraph" w:styleId="CommentSubject">
    <w:name w:val="annotation subject"/>
    <w:basedOn w:val="CommentText"/>
    <w:next w:val="CommentText"/>
    <w:link w:val="CommentSubjectChar"/>
    <w:uiPriority w:val="99"/>
    <w:semiHidden/>
    <w:unhideWhenUsed/>
    <w:rsid w:val="00D75632"/>
    <w:rPr>
      <w:b/>
      <w:bCs/>
    </w:rPr>
  </w:style>
  <w:style w:type="character" w:customStyle="1" w:styleId="CommentSubjectChar">
    <w:name w:val="Comment Subject Char"/>
    <w:basedOn w:val="CommentTextChar"/>
    <w:link w:val="CommentSubject"/>
    <w:uiPriority w:val="99"/>
    <w:semiHidden/>
    <w:rsid w:val="00D75632"/>
    <w:rPr>
      <w:b/>
      <w:bCs/>
    </w:rPr>
  </w:style>
  <w:style w:type="paragraph" w:styleId="BalloonText">
    <w:name w:val="Balloon Text"/>
    <w:basedOn w:val="Normal"/>
    <w:link w:val="BalloonTextChar"/>
    <w:uiPriority w:val="99"/>
    <w:semiHidden/>
    <w:unhideWhenUsed/>
    <w:rsid w:val="00D756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632"/>
    <w:rPr>
      <w:rFonts w:ascii="Lucida Grande" w:hAnsi="Lucida Grande" w:cs="Lucida Grande"/>
      <w:sz w:val="18"/>
      <w:szCs w:val="18"/>
    </w:rPr>
  </w:style>
  <w:style w:type="character" w:customStyle="1" w:styleId="tgc">
    <w:name w:val="_tgc"/>
    <w:basedOn w:val="DefaultParagraphFont"/>
    <w:rsid w:val="00A4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1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7DB1-8E7B-3E49-822E-A1E4048A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970</Words>
  <Characters>5529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pepe</dc:creator>
  <cp:keywords/>
  <dc:description/>
  <cp:lastModifiedBy>Edu</cp:lastModifiedBy>
  <cp:revision>10</cp:revision>
  <dcterms:created xsi:type="dcterms:W3CDTF">2016-11-28T04:27:00Z</dcterms:created>
  <dcterms:modified xsi:type="dcterms:W3CDTF">2016-11-29T05:10:00Z</dcterms:modified>
</cp:coreProperties>
</file>